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E9B14" w14:textId="77777777" w:rsidR="00E83B63" w:rsidRPr="009961FF" w:rsidRDefault="00957ADF">
      <w:pPr>
        <w:rPr>
          <w:rFonts w:ascii="Georgia" w:hAnsi="Georgia"/>
          <w:b/>
          <w:sz w:val="32"/>
          <w:szCs w:val="32"/>
        </w:rPr>
      </w:pPr>
      <w:r w:rsidRPr="009961FF">
        <w:rPr>
          <w:rFonts w:ascii="Georgia" w:hAnsi="Georgia"/>
          <w:b/>
          <w:sz w:val="32"/>
          <w:szCs w:val="32"/>
        </w:rPr>
        <w:t>Human Resources Database Design</w:t>
      </w:r>
    </w:p>
    <w:p w14:paraId="31B046E7" w14:textId="3E53B5F3" w:rsidR="00957ADF" w:rsidRDefault="00957ADF">
      <w:pPr>
        <w:rPr>
          <w:rFonts w:ascii="Georgia" w:hAnsi="Georgia"/>
        </w:rPr>
      </w:pPr>
      <w:proofErr w:type="spellStart"/>
      <w:r>
        <w:rPr>
          <w:rFonts w:ascii="Georgia" w:hAnsi="Georgia"/>
        </w:rPr>
        <w:t>Chayson</w:t>
      </w:r>
      <w:proofErr w:type="spellEnd"/>
      <w:r>
        <w:rPr>
          <w:rFonts w:ascii="Georgia" w:hAnsi="Georgia"/>
        </w:rPr>
        <w:t xml:space="preserve"> Comfort, </w:t>
      </w:r>
      <w:proofErr w:type="spellStart"/>
      <w:r>
        <w:rPr>
          <w:rFonts w:ascii="Georgia" w:hAnsi="Georgia"/>
        </w:rPr>
        <w:t>Iram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Bakhtiar</w:t>
      </w:r>
      <w:proofErr w:type="spellEnd"/>
      <w:r>
        <w:rPr>
          <w:rFonts w:ascii="Georgia" w:hAnsi="Georgia"/>
        </w:rPr>
        <w:t xml:space="preserve">, Lakshmi </w:t>
      </w:r>
      <w:r w:rsidR="00F27E36">
        <w:rPr>
          <w:rFonts w:ascii="Georgia" w:hAnsi="Georgia"/>
        </w:rPr>
        <w:t>Bobbillapati</w:t>
      </w:r>
      <w:bookmarkStart w:id="0" w:name="_GoBack"/>
      <w:bookmarkEnd w:id="0"/>
      <w:r>
        <w:rPr>
          <w:rFonts w:ascii="Georgia" w:hAnsi="Georgia"/>
        </w:rPr>
        <w:t xml:space="preserve"> and Lizzy Sterling</w:t>
      </w:r>
    </w:p>
    <w:p w14:paraId="529CD07A" w14:textId="77777777" w:rsidR="00957ADF" w:rsidRDefault="00957ADF">
      <w:pPr>
        <w:rPr>
          <w:rFonts w:ascii="Georgia" w:hAnsi="Georgia"/>
        </w:rPr>
      </w:pPr>
    </w:p>
    <w:p w14:paraId="64F6B9E0" w14:textId="77777777" w:rsidR="00957ADF" w:rsidRDefault="003E5E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Version: </w:t>
      </w:r>
    </w:p>
    <w:p w14:paraId="6845B33E" w14:textId="77777777" w:rsidR="003E5EEF" w:rsidRDefault="003E5EEF">
      <w:pPr>
        <w:rPr>
          <w:rFonts w:ascii="Georgia" w:hAnsi="Georgia"/>
          <w:b/>
        </w:rPr>
      </w:pPr>
    </w:p>
    <w:p w14:paraId="54FA4ECD" w14:textId="77777777" w:rsidR="003E5EEF" w:rsidRPr="009961FF" w:rsidRDefault="003E5EEF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1. Introduction</w:t>
      </w:r>
    </w:p>
    <w:p w14:paraId="21AE034A" w14:textId="77777777" w:rsidR="003E5EEF" w:rsidRDefault="003E5EEF">
      <w:pPr>
        <w:rPr>
          <w:rFonts w:ascii="Georgia" w:hAnsi="Georgia"/>
        </w:rPr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 xml:space="preserve">The purpose of this document is to provide a description of our database created for </w:t>
      </w:r>
      <w:proofErr w:type="gramStart"/>
      <w:r>
        <w:rPr>
          <w:rFonts w:ascii="Georgia" w:hAnsi="Georgia"/>
        </w:rPr>
        <w:t>MSDS .</w:t>
      </w:r>
      <w:proofErr w:type="gramEnd"/>
      <w:r>
        <w:rPr>
          <w:rFonts w:ascii="Georgia" w:hAnsi="Georgia"/>
        </w:rPr>
        <w:t xml:space="preserve"> </w:t>
      </w:r>
    </w:p>
    <w:p w14:paraId="2BC0E82E" w14:textId="77777777" w:rsidR="008B5BFE" w:rsidRDefault="008B5BFE">
      <w:pPr>
        <w:rPr>
          <w:rFonts w:ascii="Georgia" w:hAnsi="Georgia"/>
        </w:rPr>
      </w:pPr>
    </w:p>
    <w:p w14:paraId="2297EC54" w14:textId="77777777" w:rsidR="008B5BFE" w:rsidRPr="009961FF" w:rsidRDefault="008B5BFE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2. Architecture Design</w:t>
      </w:r>
    </w:p>
    <w:p w14:paraId="39520E29" w14:textId="77777777" w:rsidR="008B5BFE" w:rsidRDefault="008B5BFE">
      <w:pPr>
        <w:rPr>
          <w:rFonts w:ascii="Georgia" w:hAnsi="Georgia"/>
        </w:rPr>
      </w:pPr>
      <w:r>
        <w:rPr>
          <w:rFonts w:ascii="Georgia" w:hAnsi="Georgia"/>
        </w:rPr>
        <w:tab/>
      </w:r>
    </w:p>
    <w:p w14:paraId="1BF604DA" w14:textId="77777777" w:rsidR="008B5BFE" w:rsidRPr="009961FF" w:rsidRDefault="008B5BFE">
      <w:pPr>
        <w:rPr>
          <w:rFonts w:ascii="Georgia" w:hAnsi="Georgia"/>
          <w:b/>
          <w:sz w:val="28"/>
          <w:szCs w:val="28"/>
        </w:rPr>
      </w:pPr>
      <w:r w:rsidRPr="009961FF">
        <w:rPr>
          <w:rFonts w:ascii="Georgia" w:hAnsi="Georgia"/>
          <w:b/>
          <w:sz w:val="28"/>
          <w:szCs w:val="28"/>
        </w:rPr>
        <w:t>3. Database Design</w:t>
      </w:r>
    </w:p>
    <w:p w14:paraId="4824DD63" w14:textId="77777777" w:rsidR="008B5BFE" w:rsidRPr="00F0118A" w:rsidRDefault="009961FF">
      <w:pPr>
        <w:rPr>
          <w:rFonts w:ascii="Georgia" w:hAnsi="Georgia"/>
        </w:rPr>
      </w:pPr>
      <w:r>
        <w:rPr>
          <w:rFonts w:ascii="Georgia" w:hAnsi="Georgia"/>
        </w:rPr>
        <w:t xml:space="preserve">Only one schema is contained within this database – </w:t>
      </w:r>
      <w:proofErr w:type="spellStart"/>
      <w:r>
        <w:rPr>
          <w:rFonts w:ascii="Georgia" w:hAnsi="Georgia"/>
          <w:i/>
        </w:rPr>
        <w:t>mydb</w:t>
      </w:r>
      <w:proofErr w:type="spellEnd"/>
      <w:r>
        <w:rPr>
          <w:rFonts w:ascii="Georgia" w:hAnsi="Georgia"/>
        </w:rPr>
        <w:t xml:space="preserve">. </w:t>
      </w:r>
      <w:r w:rsidR="00F0118A">
        <w:rPr>
          <w:rFonts w:ascii="Georgia" w:hAnsi="Georgia"/>
        </w:rPr>
        <w:t xml:space="preserve"> </w:t>
      </w:r>
    </w:p>
    <w:p w14:paraId="494DEFAA" w14:textId="77777777" w:rsidR="008B5BFE" w:rsidRPr="009961FF" w:rsidRDefault="008B5BFE">
      <w:pPr>
        <w:rPr>
          <w:rFonts w:ascii="Georgia" w:hAnsi="Georgia"/>
          <w:b/>
        </w:rPr>
      </w:pPr>
      <w:r w:rsidRPr="009961FF">
        <w:rPr>
          <w:rFonts w:ascii="Georgia" w:hAnsi="Georgia"/>
          <w:b/>
        </w:rPr>
        <w:t>Tables schemas</w:t>
      </w:r>
    </w:p>
    <w:p w14:paraId="4DF01849" w14:textId="77777777" w:rsidR="008B5BFE" w:rsidRPr="008B5BFE" w:rsidRDefault="008B5BFE" w:rsidP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>Candidate: this table contains</w:t>
      </w:r>
      <w:r w:rsidR="00BC660A">
        <w:rPr>
          <w:rFonts w:ascii="Georgia" w:hAnsi="Georgia"/>
          <w:i/>
        </w:rPr>
        <w:t xml:space="preserve"> information regarding potential candidates for open job positions.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450"/>
        <w:gridCol w:w="1842"/>
        <w:gridCol w:w="2977"/>
        <w:gridCol w:w="1035"/>
      </w:tblGrid>
      <w:tr w:rsidR="00AB1C36" w14:paraId="0CA4CE13" w14:textId="77777777" w:rsidTr="008B5BFE">
        <w:tc>
          <w:tcPr>
            <w:tcW w:w="1870" w:type="dxa"/>
          </w:tcPr>
          <w:p w14:paraId="0EE085F5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Attributes</w:t>
            </w:r>
          </w:p>
        </w:tc>
        <w:tc>
          <w:tcPr>
            <w:tcW w:w="1870" w:type="dxa"/>
          </w:tcPr>
          <w:p w14:paraId="567FCEE3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  <w:tc>
          <w:tcPr>
            <w:tcW w:w="1870" w:type="dxa"/>
          </w:tcPr>
          <w:p w14:paraId="0030ADDD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870" w:type="dxa"/>
          </w:tcPr>
          <w:p w14:paraId="668AB121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Examples of Values</w:t>
            </w:r>
          </w:p>
        </w:tc>
        <w:tc>
          <w:tcPr>
            <w:tcW w:w="1870" w:type="dxa"/>
          </w:tcPr>
          <w:p w14:paraId="71BA2185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Key?</w:t>
            </w:r>
          </w:p>
        </w:tc>
      </w:tr>
      <w:tr w:rsidR="00AB1C36" w14:paraId="5D54A158" w14:textId="77777777" w:rsidTr="008B5BFE">
        <w:tc>
          <w:tcPr>
            <w:tcW w:w="1870" w:type="dxa"/>
          </w:tcPr>
          <w:p w14:paraId="298271F7" w14:textId="77777777" w:rsidR="00BC660A" w:rsidRPr="00BC660A" w:rsidRDefault="00BC660A">
            <w:pPr>
              <w:rPr>
                <w:rFonts w:ascii="Georgia" w:hAnsi="Georgia"/>
                <w:u w:val="single"/>
              </w:rPr>
            </w:pPr>
            <w:r w:rsidRPr="00BC660A">
              <w:rPr>
                <w:rFonts w:ascii="Georgia" w:hAnsi="Georgia"/>
                <w:u w:val="single"/>
              </w:rPr>
              <w:t>CandidateID</w:t>
            </w:r>
          </w:p>
        </w:tc>
        <w:tc>
          <w:tcPr>
            <w:tcW w:w="1870" w:type="dxa"/>
          </w:tcPr>
          <w:p w14:paraId="0C5ADA04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Unique ID of a </w:t>
            </w:r>
            <w:proofErr w:type="gramStart"/>
            <w:r>
              <w:rPr>
                <w:rFonts w:ascii="Georgia" w:hAnsi="Georgia"/>
              </w:rPr>
              <w:t>particular candidate</w:t>
            </w:r>
            <w:proofErr w:type="gramEnd"/>
          </w:p>
        </w:tc>
        <w:tc>
          <w:tcPr>
            <w:tcW w:w="1870" w:type="dxa"/>
          </w:tcPr>
          <w:p w14:paraId="146A714B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528919AB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</w:t>
            </w:r>
          </w:p>
        </w:tc>
        <w:tc>
          <w:tcPr>
            <w:tcW w:w="1870" w:type="dxa"/>
          </w:tcPr>
          <w:p w14:paraId="70AAA3A3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18BEC62D" w14:textId="77777777" w:rsidTr="008B5BFE">
        <w:tc>
          <w:tcPr>
            <w:tcW w:w="1870" w:type="dxa"/>
          </w:tcPr>
          <w:p w14:paraId="12BE9400" w14:textId="77777777"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Last_Name</w:t>
            </w:r>
            <w:proofErr w:type="spellEnd"/>
          </w:p>
        </w:tc>
        <w:tc>
          <w:tcPr>
            <w:tcW w:w="1870" w:type="dxa"/>
          </w:tcPr>
          <w:p w14:paraId="34406E1C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 of the candidate</w:t>
            </w:r>
          </w:p>
        </w:tc>
        <w:tc>
          <w:tcPr>
            <w:tcW w:w="1870" w:type="dxa"/>
          </w:tcPr>
          <w:p w14:paraId="26CD0529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224BB955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Sterling</w:t>
            </w:r>
          </w:p>
        </w:tc>
        <w:tc>
          <w:tcPr>
            <w:tcW w:w="1870" w:type="dxa"/>
          </w:tcPr>
          <w:p w14:paraId="4E11B7A3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7EDAA41B" w14:textId="77777777" w:rsidTr="008B5BFE">
        <w:tc>
          <w:tcPr>
            <w:tcW w:w="1870" w:type="dxa"/>
          </w:tcPr>
          <w:p w14:paraId="69C57DA5" w14:textId="77777777"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Middle_Name</w:t>
            </w:r>
            <w:proofErr w:type="spellEnd"/>
          </w:p>
        </w:tc>
        <w:tc>
          <w:tcPr>
            <w:tcW w:w="1870" w:type="dxa"/>
          </w:tcPr>
          <w:p w14:paraId="5871FFDA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Middle name of the candidate, if exists</w:t>
            </w:r>
          </w:p>
        </w:tc>
        <w:tc>
          <w:tcPr>
            <w:tcW w:w="1870" w:type="dxa"/>
          </w:tcPr>
          <w:p w14:paraId="28713107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1972A36D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Huger</w:t>
            </w:r>
          </w:p>
        </w:tc>
        <w:tc>
          <w:tcPr>
            <w:tcW w:w="1870" w:type="dxa"/>
          </w:tcPr>
          <w:p w14:paraId="5DF443D1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32EFE97D" w14:textId="77777777" w:rsidTr="008B5BFE">
        <w:tc>
          <w:tcPr>
            <w:tcW w:w="1870" w:type="dxa"/>
          </w:tcPr>
          <w:p w14:paraId="24D69154" w14:textId="77777777"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First_Name</w:t>
            </w:r>
            <w:proofErr w:type="spellEnd"/>
          </w:p>
        </w:tc>
        <w:tc>
          <w:tcPr>
            <w:tcW w:w="1870" w:type="dxa"/>
          </w:tcPr>
          <w:p w14:paraId="5691FE2F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 of the candidate</w:t>
            </w:r>
          </w:p>
        </w:tc>
        <w:tc>
          <w:tcPr>
            <w:tcW w:w="1870" w:type="dxa"/>
          </w:tcPr>
          <w:p w14:paraId="39D13388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29B2B5CF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Elizabeth</w:t>
            </w:r>
          </w:p>
        </w:tc>
        <w:tc>
          <w:tcPr>
            <w:tcW w:w="1870" w:type="dxa"/>
          </w:tcPr>
          <w:p w14:paraId="47F59207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5806139B" w14:textId="77777777" w:rsidTr="008B5BFE">
        <w:tc>
          <w:tcPr>
            <w:tcW w:w="1870" w:type="dxa"/>
          </w:tcPr>
          <w:p w14:paraId="38DD3D2C" w14:textId="77777777" w:rsidR="008B5BFE" w:rsidRDefault="00BC660A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Email_ID</w:t>
            </w:r>
            <w:proofErr w:type="spellEnd"/>
          </w:p>
        </w:tc>
        <w:tc>
          <w:tcPr>
            <w:tcW w:w="1870" w:type="dxa"/>
          </w:tcPr>
          <w:p w14:paraId="1A8095E1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Preferred e-mail address of the candidate</w:t>
            </w:r>
          </w:p>
        </w:tc>
        <w:tc>
          <w:tcPr>
            <w:tcW w:w="1870" w:type="dxa"/>
          </w:tcPr>
          <w:p w14:paraId="5202AADC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70" w:type="dxa"/>
          </w:tcPr>
          <w:p w14:paraId="4B6196C2" w14:textId="77777777" w:rsidR="008B5BFE" w:rsidRDefault="00EE005D">
            <w:pPr>
              <w:rPr>
                <w:rFonts w:ascii="Georgia" w:hAnsi="Georgia"/>
              </w:rPr>
            </w:pPr>
            <w:hyperlink r:id="rId4" w:history="1">
              <w:r w:rsidR="00BC660A" w:rsidRPr="004903D6">
                <w:rPr>
                  <w:rStyle w:val="Hyperlink"/>
                  <w:rFonts w:ascii="Georgia" w:hAnsi="Georgia"/>
                </w:rPr>
                <w:t>lsterling@smu.edu</w:t>
              </w:r>
            </w:hyperlink>
          </w:p>
        </w:tc>
        <w:tc>
          <w:tcPr>
            <w:tcW w:w="1870" w:type="dxa"/>
          </w:tcPr>
          <w:p w14:paraId="79E16C56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3DD0249F" w14:textId="77777777" w:rsidTr="008B5BFE">
        <w:tc>
          <w:tcPr>
            <w:tcW w:w="1870" w:type="dxa"/>
          </w:tcPr>
          <w:p w14:paraId="7C2AFE97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Phone</w:t>
            </w:r>
          </w:p>
        </w:tc>
        <w:tc>
          <w:tcPr>
            <w:tcW w:w="1870" w:type="dxa"/>
          </w:tcPr>
          <w:p w14:paraId="1875EC88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Preferred phone number of the candidate</w:t>
            </w:r>
          </w:p>
        </w:tc>
        <w:tc>
          <w:tcPr>
            <w:tcW w:w="1870" w:type="dxa"/>
          </w:tcPr>
          <w:p w14:paraId="7EFFD2AD" w14:textId="77777777" w:rsidR="008B5BFE" w:rsidRDefault="00BC660A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15)</w:t>
            </w:r>
          </w:p>
        </w:tc>
        <w:tc>
          <w:tcPr>
            <w:tcW w:w="1870" w:type="dxa"/>
          </w:tcPr>
          <w:p w14:paraId="37423CAC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555-555-5555</w:t>
            </w:r>
          </w:p>
        </w:tc>
        <w:tc>
          <w:tcPr>
            <w:tcW w:w="1870" w:type="dxa"/>
          </w:tcPr>
          <w:p w14:paraId="031E55D9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617308A8" w14:textId="77777777" w:rsidTr="008B5BFE">
        <w:tc>
          <w:tcPr>
            <w:tcW w:w="1870" w:type="dxa"/>
          </w:tcPr>
          <w:p w14:paraId="7519C9D8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Gender</w:t>
            </w:r>
          </w:p>
        </w:tc>
        <w:tc>
          <w:tcPr>
            <w:tcW w:w="1870" w:type="dxa"/>
          </w:tcPr>
          <w:p w14:paraId="79614B64" w14:textId="77777777" w:rsidR="008B5BFE" w:rsidRDefault="00BC660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Preferred gender of </w:t>
            </w:r>
            <w:r w:rsidR="00FC0375">
              <w:rPr>
                <w:rFonts w:ascii="Georgia" w:hAnsi="Georgia"/>
              </w:rPr>
              <w:t>candidate</w:t>
            </w:r>
          </w:p>
        </w:tc>
        <w:tc>
          <w:tcPr>
            <w:tcW w:w="1870" w:type="dxa"/>
          </w:tcPr>
          <w:p w14:paraId="24963922" w14:textId="77777777" w:rsidR="008B5BFE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1)</w:t>
            </w:r>
          </w:p>
        </w:tc>
        <w:tc>
          <w:tcPr>
            <w:tcW w:w="1870" w:type="dxa"/>
          </w:tcPr>
          <w:p w14:paraId="321AA64B" w14:textId="77777777" w:rsidR="008B5BFE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</w:t>
            </w:r>
          </w:p>
        </w:tc>
        <w:tc>
          <w:tcPr>
            <w:tcW w:w="1870" w:type="dxa"/>
          </w:tcPr>
          <w:p w14:paraId="436A5606" w14:textId="77777777" w:rsidR="008B5BFE" w:rsidRDefault="008B5BFE">
            <w:pPr>
              <w:rPr>
                <w:rFonts w:ascii="Georgia" w:hAnsi="Georgia"/>
              </w:rPr>
            </w:pPr>
          </w:p>
        </w:tc>
      </w:tr>
      <w:tr w:rsidR="00AB1C36" w14:paraId="588D93AB" w14:textId="77777777" w:rsidTr="008B5BFE">
        <w:tc>
          <w:tcPr>
            <w:tcW w:w="1870" w:type="dxa"/>
          </w:tcPr>
          <w:p w14:paraId="15200520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Ethnicity</w:t>
            </w:r>
          </w:p>
        </w:tc>
        <w:tc>
          <w:tcPr>
            <w:tcW w:w="1870" w:type="dxa"/>
          </w:tcPr>
          <w:p w14:paraId="08716C47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Ethnicity of the candidate</w:t>
            </w:r>
          </w:p>
        </w:tc>
        <w:tc>
          <w:tcPr>
            <w:tcW w:w="1870" w:type="dxa"/>
          </w:tcPr>
          <w:p w14:paraId="0253967F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5BC12A2D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Caucasian</w:t>
            </w:r>
          </w:p>
        </w:tc>
        <w:tc>
          <w:tcPr>
            <w:tcW w:w="1870" w:type="dxa"/>
          </w:tcPr>
          <w:p w14:paraId="1C7BE85A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AB1C36" w14:paraId="34E8BCF8" w14:textId="77777777" w:rsidTr="008B5BFE">
        <w:tc>
          <w:tcPr>
            <w:tcW w:w="1870" w:type="dxa"/>
          </w:tcPr>
          <w:p w14:paraId="4A66F231" w14:textId="77777777"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Expected_Salary</w:t>
            </w:r>
            <w:proofErr w:type="spellEnd"/>
          </w:p>
        </w:tc>
        <w:tc>
          <w:tcPr>
            <w:tcW w:w="1870" w:type="dxa"/>
          </w:tcPr>
          <w:p w14:paraId="6A66314B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Anticipated salary of the candidate</w:t>
            </w:r>
          </w:p>
        </w:tc>
        <w:tc>
          <w:tcPr>
            <w:tcW w:w="1870" w:type="dxa"/>
          </w:tcPr>
          <w:p w14:paraId="6D7DEEDF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DECIMAL(</w:t>
            </w:r>
            <w:proofErr w:type="gramEnd"/>
            <w:r>
              <w:rPr>
                <w:rFonts w:ascii="Georgia" w:hAnsi="Georgia"/>
              </w:rPr>
              <w:t>)</w:t>
            </w:r>
          </w:p>
        </w:tc>
        <w:tc>
          <w:tcPr>
            <w:tcW w:w="1870" w:type="dxa"/>
          </w:tcPr>
          <w:p w14:paraId="1341DF0B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$70,000</w:t>
            </w:r>
          </w:p>
        </w:tc>
        <w:tc>
          <w:tcPr>
            <w:tcW w:w="1870" w:type="dxa"/>
          </w:tcPr>
          <w:p w14:paraId="6116708D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693DE176" w14:textId="77777777" w:rsidTr="00FC0375">
        <w:trPr>
          <w:trHeight w:val="215"/>
        </w:trPr>
        <w:tc>
          <w:tcPr>
            <w:tcW w:w="1870" w:type="dxa"/>
          </w:tcPr>
          <w:p w14:paraId="5FA65793" w14:textId="77777777"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Prior_Employer</w:t>
            </w:r>
            <w:proofErr w:type="spellEnd"/>
          </w:p>
        </w:tc>
        <w:tc>
          <w:tcPr>
            <w:tcW w:w="1870" w:type="dxa"/>
          </w:tcPr>
          <w:p w14:paraId="0B7A884F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Previous employer of the candidate</w:t>
            </w:r>
          </w:p>
        </w:tc>
        <w:tc>
          <w:tcPr>
            <w:tcW w:w="1870" w:type="dxa"/>
          </w:tcPr>
          <w:p w14:paraId="76CBF35F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094477F4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SMU</w:t>
            </w:r>
          </w:p>
        </w:tc>
        <w:tc>
          <w:tcPr>
            <w:tcW w:w="1870" w:type="dxa"/>
          </w:tcPr>
          <w:p w14:paraId="22BA899C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2A096E1A" w14:textId="77777777" w:rsidTr="00FC0375">
        <w:trPr>
          <w:trHeight w:val="215"/>
        </w:trPr>
        <w:tc>
          <w:tcPr>
            <w:tcW w:w="1870" w:type="dxa"/>
          </w:tcPr>
          <w:p w14:paraId="05FF6A20" w14:textId="77777777"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Address_Line</w:t>
            </w:r>
            <w:proofErr w:type="spellEnd"/>
          </w:p>
        </w:tc>
        <w:tc>
          <w:tcPr>
            <w:tcW w:w="1870" w:type="dxa"/>
          </w:tcPr>
          <w:p w14:paraId="32970393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address of the candidate</w:t>
            </w:r>
          </w:p>
        </w:tc>
        <w:tc>
          <w:tcPr>
            <w:tcW w:w="1870" w:type="dxa"/>
          </w:tcPr>
          <w:p w14:paraId="6670EFD9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70" w:type="dxa"/>
          </w:tcPr>
          <w:p w14:paraId="15AE42AF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 apple lane</w:t>
            </w:r>
          </w:p>
        </w:tc>
        <w:tc>
          <w:tcPr>
            <w:tcW w:w="1870" w:type="dxa"/>
          </w:tcPr>
          <w:p w14:paraId="5940E7CC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2BF62F77" w14:textId="77777777" w:rsidTr="00FC0375">
        <w:trPr>
          <w:trHeight w:val="854"/>
        </w:trPr>
        <w:tc>
          <w:tcPr>
            <w:tcW w:w="1870" w:type="dxa"/>
          </w:tcPr>
          <w:p w14:paraId="46D1B1FD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City</w:t>
            </w:r>
          </w:p>
        </w:tc>
        <w:tc>
          <w:tcPr>
            <w:tcW w:w="1870" w:type="dxa"/>
          </w:tcPr>
          <w:p w14:paraId="75A608E1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city of the candidate</w:t>
            </w:r>
          </w:p>
        </w:tc>
        <w:tc>
          <w:tcPr>
            <w:tcW w:w="1870" w:type="dxa"/>
          </w:tcPr>
          <w:p w14:paraId="7DAF94FF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 (20)</w:t>
            </w:r>
          </w:p>
        </w:tc>
        <w:tc>
          <w:tcPr>
            <w:tcW w:w="1870" w:type="dxa"/>
          </w:tcPr>
          <w:p w14:paraId="53F4052E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Dallas</w:t>
            </w:r>
          </w:p>
        </w:tc>
        <w:tc>
          <w:tcPr>
            <w:tcW w:w="1870" w:type="dxa"/>
          </w:tcPr>
          <w:p w14:paraId="53778A01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41037AAA" w14:textId="77777777" w:rsidTr="00FC0375">
        <w:trPr>
          <w:trHeight w:val="215"/>
        </w:trPr>
        <w:tc>
          <w:tcPr>
            <w:tcW w:w="1870" w:type="dxa"/>
          </w:tcPr>
          <w:p w14:paraId="1E87BFAD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State</w:t>
            </w:r>
          </w:p>
        </w:tc>
        <w:tc>
          <w:tcPr>
            <w:tcW w:w="1870" w:type="dxa"/>
          </w:tcPr>
          <w:p w14:paraId="58D10259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state of the candidate</w:t>
            </w:r>
          </w:p>
        </w:tc>
        <w:tc>
          <w:tcPr>
            <w:tcW w:w="1870" w:type="dxa"/>
          </w:tcPr>
          <w:p w14:paraId="6553FA81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CHAR (20)</w:t>
            </w:r>
          </w:p>
        </w:tc>
        <w:tc>
          <w:tcPr>
            <w:tcW w:w="1870" w:type="dxa"/>
          </w:tcPr>
          <w:p w14:paraId="61BE0F76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</w:t>
            </w:r>
          </w:p>
        </w:tc>
        <w:tc>
          <w:tcPr>
            <w:tcW w:w="1870" w:type="dxa"/>
          </w:tcPr>
          <w:p w14:paraId="53641196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0131EBCE" w14:textId="77777777" w:rsidTr="00FC0375">
        <w:trPr>
          <w:trHeight w:val="215"/>
        </w:trPr>
        <w:tc>
          <w:tcPr>
            <w:tcW w:w="1870" w:type="dxa"/>
          </w:tcPr>
          <w:p w14:paraId="3D859710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Country</w:t>
            </w:r>
          </w:p>
        </w:tc>
        <w:tc>
          <w:tcPr>
            <w:tcW w:w="1870" w:type="dxa"/>
          </w:tcPr>
          <w:p w14:paraId="49010958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Current country of residence of the candidate</w:t>
            </w:r>
          </w:p>
        </w:tc>
        <w:tc>
          <w:tcPr>
            <w:tcW w:w="1870" w:type="dxa"/>
          </w:tcPr>
          <w:p w14:paraId="47D04837" w14:textId="77777777" w:rsidR="00FC0375" w:rsidRDefault="00FC0375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20)</w:t>
            </w:r>
          </w:p>
        </w:tc>
        <w:tc>
          <w:tcPr>
            <w:tcW w:w="1870" w:type="dxa"/>
          </w:tcPr>
          <w:p w14:paraId="1C6F3841" w14:textId="77777777" w:rsidR="00FC0375" w:rsidRDefault="00FC0375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USA</w:t>
            </w:r>
          </w:p>
        </w:tc>
        <w:tc>
          <w:tcPr>
            <w:tcW w:w="1870" w:type="dxa"/>
          </w:tcPr>
          <w:p w14:paraId="71CDDA05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FC0375" w14:paraId="2B1EAD24" w14:textId="77777777" w:rsidTr="00FC0375">
        <w:trPr>
          <w:trHeight w:val="215"/>
        </w:trPr>
        <w:tc>
          <w:tcPr>
            <w:tcW w:w="1870" w:type="dxa"/>
          </w:tcPr>
          <w:p w14:paraId="732FE638" w14:textId="77777777" w:rsidR="00FC0375" w:rsidRDefault="00FC0375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LinkedIn_Profile</w:t>
            </w:r>
            <w:proofErr w:type="spellEnd"/>
          </w:p>
        </w:tc>
        <w:tc>
          <w:tcPr>
            <w:tcW w:w="1870" w:type="dxa"/>
          </w:tcPr>
          <w:p w14:paraId="0F9FEEE1" w14:textId="77777777" w:rsidR="00FC0375" w:rsidRDefault="0074491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Link to candidates </w:t>
            </w:r>
            <w:proofErr w:type="spellStart"/>
            <w:r>
              <w:rPr>
                <w:rFonts w:ascii="Georgia" w:hAnsi="Georgia"/>
              </w:rPr>
              <w:t>linkedin</w:t>
            </w:r>
            <w:proofErr w:type="spellEnd"/>
            <w:r>
              <w:rPr>
                <w:rFonts w:ascii="Georgia" w:hAnsi="Georgia"/>
              </w:rPr>
              <w:t>, if exists</w:t>
            </w:r>
          </w:p>
        </w:tc>
        <w:tc>
          <w:tcPr>
            <w:tcW w:w="1870" w:type="dxa"/>
          </w:tcPr>
          <w:p w14:paraId="059BE869" w14:textId="77777777" w:rsidR="00FC0375" w:rsidRDefault="0074491F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492FC03D" w14:textId="77777777" w:rsidR="00FC0375" w:rsidRDefault="00AB1C36">
            <w:pPr>
              <w:rPr>
                <w:rFonts w:ascii="Georgia" w:hAnsi="Georgia"/>
              </w:rPr>
            </w:pPr>
            <w:r w:rsidRPr="00AB1C36">
              <w:rPr>
                <w:rFonts w:ascii="Georgia" w:hAnsi="Georgia"/>
              </w:rPr>
              <w:t>/www.linkedin.com/feed/</w:t>
            </w:r>
          </w:p>
        </w:tc>
        <w:tc>
          <w:tcPr>
            <w:tcW w:w="1870" w:type="dxa"/>
          </w:tcPr>
          <w:p w14:paraId="47EEB190" w14:textId="77777777" w:rsidR="00FC0375" w:rsidRDefault="00FC0375">
            <w:pPr>
              <w:rPr>
                <w:rFonts w:ascii="Georgia" w:hAnsi="Georgia"/>
              </w:rPr>
            </w:pPr>
          </w:p>
        </w:tc>
      </w:tr>
      <w:tr w:rsidR="00CA69F2" w14:paraId="40FDA23F" w14:textId="77777777" w:rsidTr="00FC0375">
        <w:trPr>
          <w:trHeight w:val="215"/>
        </w:trPr>
        <w:tc>
          <w:tcPr>
            <w:tcW w:w="1870" w:type="dxa"/>
          </w:tcPr>
          <w:p w14:paraId="52E51106" w14:textId="77777777" w:rsidR="00CA69F2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Source</w:t>
            </w:r>
          </w:p>
        </w:tc>
        <w:tc>
          <w:tcPr>
            <w:tcW w:w="1870" w:type="dxa"/>
          </w:tcPr>
          <w:p w14:paraId="38CAEFF1" w14:textId="77777777" w:rsidR="00CA69F2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Where did the candidate find this position?</w:t>
            </w:r>
          </w:p>
        </w:tc>
        <w:tc>
          <w:tcPr>
            <w:tcW w:w="1870" w:type="dxa"/>
          </w:tcPr>
          <w:p w14:paraId="5C63C571" w14:textId="77777777" w:rsidR="00CA69F2" w:rsidRDefault="00CA69F2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CHAR(</w:t>
            </w:r>
            <w:proofErr w:type="gramEnd"/>
            <w:r>
              <w:rPr>
                <w:rFonts w:ascii="Georgia" w:hAnsi="Georgia"/>
              </w:rPr>
              <w:t>25)</w:t>
            </w:r>
          </w:p>
        </w:tc>
        <w:tc>
          <w:tcPr>
            <w:tcW w:w="1870" w:type="dxa"/>
          </w:tcPr>
          <w:p w14:paraId="7A9A7888" w14:textId="77777777" w:rsidR="00CA69F2" w:rsidRPr="00AB1C36" w:rsidRDefault="00CA69F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LinkedIn</w:t>
            </w:r>
          </w:p>
        </w:tc>
        <w:tc>
          <w:tcPr>
            <w:tcW w:w="1870" w:type="dxa"/>
          </w:tcPr>
          <w:p w14:paraId="130EFC9C" w14:textId="77777777" w:rsidR="00CA69F2" w:rsidRDefault="00CA69F2">
            <w:pPr>
              <w:rPr>
                <w:rFonts w:ascii="Georgia" w:hAnsi="Georgia"/>
              </w:rPr>
            </w:pPr>
          </w:p>
        </w:tc>
      </w:tr>
    </w:tbl>
    <w:p w14:paraId="5D461FDB" w14:textId="77777777" w:rsidR="008B5BFE" w:rsidRDefault="008B5BFE">
      <w:pPr>
        <w:rPr>
          <w:rFonts w:ascii="Georgia" w:hAnsi="Georgia"/>
        </w:rPr>
      </w:pPr>
    </w:p>
    <w:p w14:paraId="6640EDA5" w14:textId="5D1237D6" w:rsidR="008B5BFE" w:rsidRDefault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Application: </w:t>
      </w:r>
      <w:r w:rsidR="00286D07">
        <w:rPr>
          <w:rFonts w:ascii="Georgia" w:hAnsi="Georgia"/>
          <w:i/>
        </w:rPr>
        <w:t>this table contains information regarding applications to job positions within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1809"/>
        <w:gridCol w:w="1864"/>
        <w:gridCol w:w="1820"/>
        <w:gridCol w:w="1807"/>
      </w:tblGrid>
      <w:tr w:rsidR="00286D07" w14:paraId="356E09FB" w14:textId="77777777" w:rsidTr="00286D07">
        <w:tc>
          <w:tcPr>
            <w:tcW w:w="1870" w:type="dxa"/>
          </w:tcPr>
          <w:p w14:paraId="57B0277A" w14:textId="32DC3C15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Attributes</w:t>
            </w:r>
          </w:p>
        </w:tc>
        <w:tc>
          <w:tcPr>
            <w:tcW w:w="1870" w:type="dxa"/>
          </w:tcPr>
          <w:p w14:paraId="1BE75D92" w14:textId="45F9B79D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  <w:tc>
          <w:tcPr>
            <w:tcW w:w="1870" w:type="dxa"/>
          </w:tcPr>
          <w:p w14:paraId="15FD733F" w14:textId="1805CE8A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870" w:type="dxa"/>
          </w:tcPr>
          <w:p w14:paraId="373AFD1F" w14:textId="31D14911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Example Values</w:t>
            </w:r>
          </w:p>
        </w:tc>
        <w:tc>
          <w:tcPr>
            <w:tcW w:w="1870" w:type="dxa"/>
          </w:tcPr>
          <w:p w14:paraId="6D0D61CE" w14:textId="44ECEF36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Key?</w:t>
            </w:r>
          </w:p>
        </w:tc>
      </w:tr>
      <w:tr w:rsidR="00286D07" w14:paraId="15D185D0" w14:textId="77777777" w:rsidTr="00286D07">
        <w:tc>
          <w:tcPr>
            <w:tcW w:w="1870" w:type="dxa"/>
          </w:tcPr>
          <w:p w14:paraId="5981BC9F" w14:textId="50A1C2E2" w:rsidR="00286D07" w:rsidRPr="00286D07" w:rsidRDefault="00286D07">
            <w:pPr>
              <w:rPr>
                <w:rFonts w:ascii="Georgia" w:hAnsi="Georgia"/>
                <w:u w:val="single"/>
              </w:rPr>
            </w:pPr>
            <w:proofErr w:type="spellStart"/>
            <w:r w:rsidRPr="00286D07">
              <w:rPr>
                <w:rFonts w:ascii="Georgia" w:hAnsi="Georgia"/>
                <w:u w:val="single"/>
              </w:rPr>
              <w:t>ApplicationID</w:t>
            </w:r>
            <w:proofErr w:type="spellEnd"/>
          </w:p>
        </w:tc>
        <w:tc>
          <w:tcPr>
            <w:tcW w:w="1870" w:type="dxa"/>
          </w:tcPr>
          <w:p w14:paraId="612E02D1" w14:textId="68BE30E4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of the application</w:t>
            </w:r>
          </w:p>
        </w:tc>
        <w:tc>
          <w:tcPr>
            <w:tcW w:w="1870" w:type="dxa"/>
          </w:tcPr>
          <w:p w14:paraId="3D2EEAB6" w14:textId="63667E08" w:rsidR="00286D07" w:rsidRDefault="00286D07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4BEF1957" w14:textId="6DFDE5A0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123456790</w:t>
            </w:r>
          </w:p>
        </w:tc>
        <w:tc>
          <w:tcPr>
            <w:tcW w:w="1870" w:type="dxa"/>
          </w:tcPr>
          <w:p w14:paraId="2EABF48D" w14:textId="77777777" w:rsidR="00286D07" w:rsidRDefault="00286D07">
            <w:pPr>
              <w:rPr>
                <w:rFonts w:ascii="Georgia" w:hAnsi="Georgia"/>
              </w:rPr>
            </w:pPr>
          </w:p>
        </w:tc>
      </w:tr>
      <w:tr w:rsidR="00286D07" w14:paraId="7B879CD4" w14:textId="77777777" w:rsidTr="00286D07">
        <w:trPr>
          <w:trHeight w:val="305"/>
        </w:trPr>
        <w:tc>
          <w:tcPr>
            <w:tcW w:w="1870" w:type="dxa"/>
          </w:tcPr>
          <w:p w14:paraId="22074612" w14:textId="405F1A78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CandidateID</w:t>
            </w:r>
          </w:p>
        </w:tc>
        <w:tc>
          <w:tcPr>
            <w:tcW w:w="1870" w:type="dxa"/>
          </w:tcPr>
          <w:p w14:paraId="0C17DB49" w14:textId="1B874470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of the candidate filling out the application</w:t>
            </w:r>
          </w:p>
        </w:tc>
        <w:tc>
          <w:tcPr>
            <w:tcW w:w="1870" w:type="dxa"/>
          </w:tcPr>
          <w:p w14:paraId="0A444295" w14:textId="2F59442C" w:rsidR="00286D07" w:rsidRDefault="00286D07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77BB1768" w14:textId="0E990A67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14:paraId="5F7DE358" w14:textId="1B802BE9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 – Candidate Table</w:t>
            </w:r>
          </w:p>
        </w:tc>
      </w:tr>
      <w:tr w:rsidR="00286D07" w14:paraId="0492863B" w14:textId="77777777" w:rsidTr="00286D07">
        <w:tc>
          <w:tcPr>
            <w:tcW w:w="1870" w:type="dxa"/>
          </w:tcPr>
          <w:p w14:paraId="1C986681" w14:textId="1F214597" w:rsidR="00286D07" w:rsidRDefault="00286D07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RequisitionID</w:t>
            </w:r>
            <w:proofErr w:type="spellEnd"/>
          </w:p>
        </w:tc>
        <w:tc>
          <w:tcPr>
            <w:tcW w:w="1870" w:type="dxa"/>
          </w:tcPr>
          <w:p w14:paraId="1DA13583" w14:textId="00FF01CE" w:rsidR="00286D07" w:rsidRDefault="00286D0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Unique ID of the </w:t>
            </w:r>
            <w:r w:rsidR="006C7738">
              <w:rPr>
                <w:rFonts w:ascii="Georgia" w:hAnsi="Georgia"/>
              </w:rPr>
              <w:t>job itself</w:t>
            </w:r>
          </w:p>
        </w:tc>
        <w:tc>
          <w:tcPr>
            <w:tcW w:w="1870" w:type="dxa"/>
          </w:tcPr>
          <w:p w14:paraId="4C8EA37A" w14:textId="51F4F634" w:rsidR="00286D07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172264B3" w14:textId="3D9615D7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14:paraId="1D7DF7A7" w14:textId="12983C7C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 – Requisition Table</w:t>
            </w:r>
          </w:p>
        </w:tc>
      </w:tr>
      <w:tr w:rsidR="00286D07" w14:paraId="1402AC14" w14:textId="77777777" w:rsidTr="00286D07">
        <w:tc>
          <w:tcPr>
            <w:tcW w:w="1870" w:type="dxa"/>
          </w:tcPr>
          <w:p w14:paraId="043440A2" w14:textId="75552CCC" w:rsidR="00286D07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Interview_Status</w:t>
            </w:r>
            <w:proofErr w:type="spellEnd"/>
          </w:p>
        </w:tc>
        <w:tc>
          <w:tcPr>
            <w:tcW w:w="1870" w:type="dxa"/>
          </w:tcPr>
          <w:p w14:paraId="63A026FE" w14:textId="49E9616F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Has the applicant reached the interview stage?</w:t>
            </w:r>
          </w:p>
        </w:tc>
        <w:tc>
          <w:tcPr>
            <w:tcW w:w="1870" w:type="dxa"/>
          </w:tcPr>
          <w:p w14:paraId="1204DB8F" w14:textId="194BAB3B" w:rsidR="00286D07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70" w:type="dxa"/>
          </w:tcPr>
          <w:p w14:paraId="5F67A509" w14:textId="06F4A9FD" w:rsidR="00286D07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Yes/no</w:t>
            </w:r>
          </w:p>
        </w:tc>
        <w:tc>
          <w:tcPr>
            <w:tcW w:w="1870" w:type="dxa"/>
          </w:tcPr>
          <w:p w14:paraId="26332AEE" w14:textId="77777777" w:rsidR="00286D07" w:rsidRDefault="00286D07">
            <w:pPr>
              <w:rPr>
                <w:rFonts w:ascii="Georgia" w:hAnsi="Georgia"/>
              </w:rPr>
            </w:pPr>
          </w:p>
        </w:tc>
      </w:tr>
      <w:tr w:rsidR="00286D07" w14:paraId="7CDC1F93" w14:textId="77777777" w:rsidTr="00286D07">
        <w:tc>
          <w:tcPr>
            <w:tcW w:w="1870" w:type="dxa"/>
          </w:tcPr>
          <w:p w14:paraId="459036E9" w14:textId="732A012F" w:rsidR="00286D07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Offer_accepted</w:t>
            </w:r>
            <w:proofErr w:type="spellEnd"/>
          </w:p>
        </w:tc>
        <w:tc>
          <w:tcPr>
            <w:tcW w:w="1870" w:type="dxa"/>
          </w:tcPr>
          <w:p w14:paraId="48975299" w14:textId="44F57466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Has the applicant accepted the job, if it has been offered?</w:t>
            </w:r>
          </w:p>
        </w:tc>
        <w:tc>
          <w:tcPr>
            <w:tcW w:w="1870" w:type="dxa"/>
          </w:tcPr>
          <w:p w14:paraId="70489C22" w14:textId="177F5090" w:rsidR="00286D07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70" w:type="dxa"/>
          </w:tcPr>
          <w:p w14:paraId="2C9ABB6A" w14:textId="0A42602F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Yes/no</w:t>
            </w:r>
          </w:p>
        </w:tc>
        <w:tc>
          <w:tcPr>
            <w:tcW w:w="1870" w:type="dxa"/>
          </w:tcPr>
          <w:p w14:paraId="47149D1C" w14:textId="77777777" w:rsidR="00286D07" w:rsidRDefault="00286D07">
            <w:pPr>
              <w:rPr>
                <w:rFonts w:ascii="Georgia" w:hAnsi="Georgia"/>
              </w:rPr>
            </w:pPr>
          </w:p>
        </w:tc>
      </w:tr>
      <w:tr w:rsidR="00286D07" w14:paraId="4E04128E" w14:textId="77777777" w:rsidTr="00286D07">
        <w:tc>
          <w:tcPr>
            <w:tcW w:w="1870" w:type="dxa"/>
          </w:tcPr>
          <w:p w14:paraId="23B43387" w14:textId="2F70A392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Salary</w:t>
            </w:r>
          </w:p>
        </w:tc>
        <w:tc>
          <w:tcPr>
            <w:tcW w:w="1870" w:type="dxa"/>
          </w:tcPr>
          <w:p w14:paraId="532995E3" w14:textId="7FB4F3D1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What is the applicant’s current salary?</w:t>
            </w:r>
          </w:p>
        </w:tc>
        <w:tc>
          <w:tcPr>
            <w:tcW w:w="1870" w:type="dxa"/>
          </w:tcPr>
          <w:p w14:paraId="7D68091E" w14:textId="4369D61E" w:rsidR="00286D07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DECIMAL(</w:t>
            </w:r>
            <w:proofErr w:type="gramEnd"/>
            <w:r>
              <w:rPr>
                <w:rFonts w:ascii="Georgia" w:hAnsi="Georgia"/>
              </w:rPr>
              <w:t>)</w:t>
            </w:r>
          </w:p>
        </w:tc>
        <w:tc>
          <w:tcPr>
            <w:tcW w:w="1870" w:type="dxa"/>
          </w:tcPr>
          <w:p w14:paraId="1B32B412" w14:textId="5BFAA304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$70,000</w:t>
            </w:r>
          </w:p>
        </w:tc>
        <w:tc>
          <w:tcPr>
            <w:tcW w:w="1870" w:type="dxa"/>
          </w:tcPr>
          <w:p w14:paraId="0332C6DF" w14:textId="77777777" w:rsidR="00286D07" w:rsidRDefault="00286D07">
            <w:pPr>
              <w:rPr>
                <w:rFonts w:ascii="Georgia" w:hAnsi="Georgia"/>
              </w:rPr>
            </w:pPr>
          </w:p>
        </w:tc>
      </w:tr>
      <w:tr w:rsidR="00286D07" w14:paraId="11C1E340" w14:textId="77777777" w:rsidTr="00286D07">
        <w:tc>
          <w:tcPr>
            <w:tcW w:w="1870" w:type="dxa"/>
          </w:tcPr>
          <w:p w14:paraId="0D48BE9D" w14:textId="394CC7AA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Sign-</w:t>
            </w:r>
            <w:proofErr w:type="spellStart"/>
            <w:r>
              <w:rPr>
                <w:rFonts w:ascii="Georgia" w:hAnsi="Georgia"/>
              </w:rPr>
              <w:t>on_bonus</w:t>
            </w:r>
            <w:proofErr w:type="spellEnd"/>
          </w:p>
        </w:tc>
        <w:tc>
          <w:tcPr>
            <w:tcW w:w="1870" w:type="dxa"/>
          </w:tcPr>
          <w:p w14:paraId="3AC53C2A" w14:textId="51949E39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How much are they being offered for a sign-on bonus?</w:t>
            </w:r>
          </w:p>
        </w:tc>
        <w:tc>
          <w:tcPr>
            <w:tcW w:w="1870" w:type="dxa"/>
          </w:tcPr>
          <w:p w14:paraId="3BA1FAC3" w14:textId="4D86C5E6" w:rsidR="00286D07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DECIMAL(</w:t>
            </w:r>
            <w:proofErr w:type="gramEnd"/>
            <w:r>
              <w:rPr>
                <w:rFonts w:ascii="Georgia" w:hAnsi="Georgia"/>
              </w:rPr>
              <w:t>)</w:t>
            </w:r>
          </w:p>
        </w:tc>
        <w:tc>
          <w:tcPr>
            <w:tcW w:w="1870" w:type="dxa"/>
          </w:tcPr>
          <w:p w14:paraId="501DED12" w14:textId="52B41DA8" w:rsidR="00286D07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$10,000</w:t>
            </w:r>
          </w:p>
        </w:tc>
        <w:tc>
          <w:tcPr>
            <w:tcW w:w="1870" w:type="dxa"/>
          </w:tcPr>
          <w:p w14:paraId="271CAA66" w14:textId="77777777" w:rsidR="00286D07" w:rsidRDefault="00286D07">
            <w:pPr>
              <w:rPr>
                <w:rFonts w:ascii="Georgia" w:hAnsi="Georgia"/>
              </w:rPr>
            </w:pPr>
          </w:p>
        </w:tc>
      </w:tr>
    </w:tbl>
    <w:p w14:paraId="44146277" w14:textId="77777777" w:rsidR="00286D07" w:rsidRPr="00286D07" w:rsidRDefault="00286D07">
      <w:pPr>
        <w:rPr>
          <w:rFonts w:ascii="Georgia" w:hAnsi="Georgia"/>
        </w:rPr>
      </w:pPr>
    </w:p>
    <w:p w14:paraId="49DB2945" w14:textId="77777777" w:rsidR="00286D07" w:rsidRDefault="00286D07">
      <w:pPr>
        <w:rPr>
          <w:rFonts w:ascii="Georgia" w:hAnsi="Georgia"/>
          <w:i/>
        </w:rPr>
      </w:pPr>
    </w:p>
    <w:p w14:paraId="63E9D205" w14:textId="24F86023" w:rsidR="009961FF" w:rsidRDefault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Employee: </w:t>
      </w:r>
      <w:r w:rsidR="006C7738">
        <w:rPr>
          <w:rFonts w:ascii="Georgia" w:hAnsi="Georgia"/>
          <w:i/>
        </w:rPr>
        <w:t>This table contains information regarding current employees.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7738" w14:paraId="2B8875AC" w14:textId="77777777" w:rsidTr="006C7738">
        <w:trPr>
          <w:trHeight w:val="350"/>
        </w:trPr>
        <w:tc>
          <w:tcPr>
            <w:tcW w:w="1870" w:type="dxa"/>
          </w:tcPr>
          <w:p w14:paraId="1A084196" w14:textId="70F86232"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Attribute</w:t>
            </w:r>
          </w:p>
        </w:tc>
        <w:tc>
          <w:tcPr>
            <w:tcW w:w="1870" w:type="dxa"/>
          </w:tcPr>
          <w:p w14:paraId="49C8C7D2" w14:textId="03DC062A"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Description</w:t>
            </w:r>
          </w:p>
        </w:tc>
        <w:tc>
          <w:tcPr>
            <w:tcW w:w="1870" w:type="dxa"/>
          </w:tcPr>
          <w:p w14:paraId="36A6A333" w14:textId="2AE51F40"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Type</w:t>
            </w:r>
          </w:p>
        </w:tc>
        <w:tc>
          <w:tcPr>
            <w:tcW w:w="1870" w:type="dxa"/>
          </w:tcPr>
          <w:p w14:paraId="31CFA230" w14:textId="32EC9140"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Example</w:t>
            </w:r>
          </w:p>
        </w:tc>
        <w:tc>
          <w:tcPr>
            <w:tcW w:w="1870" w:type="dxa"/>
          </w:tcPr>
          <w:p w14:paraId="058DC9EE" w14:textId="388D042A" w:rsidR="006C7738" w:rsidRPr="006C7738" w:rsidRDefault="006C7738">
            <w:pPr>
              <w:rPr>
                <w:rFonts w:ascii="Georgia" w:hAnsi="Georgia"/>
              </w:rPr>
            </w:pPr>
            <w:r w:rsidRPr="006C7738">
              <w:rPr>
                <w:rFonts w:ascii="Georgia" w:hAnsi="Georgia"/>
              </w:rPr>
              <w:t>Foreign Key?</w:t>
            </w:r>
          </w:p>
        </w:tc>
      </w:tr>
      <w:tr w:rsidR="006C7738" w14:paraId="157B584D" w14:textId="77777777" w:rsidTr="006C7738">
        <w:tc>
          <w:tcPr>
            <w:tcW w:w="1870" w:type="dxa"/>
          </w:tcPr>
          <w:p w14:paraId="2D170288" w14:textId="1C4163E5" w:rsidR="006C7738" w:rsidRPr="006C7738" w:rsidRDefault="006C7738">
            <w:pPr>
              <w:rPr>
                <w:rFonts w:ascii="Georgia" w:hAnsi="Georgia"/>
                <w:u w:val="single"/>
              </w:rPr>
            </w:pPr>
            <w:proofErr w:type="spellStart"/>
            <w:r w:rsidRPr="006C7738">
              <w:rPr>
                <w:rFonts w:ascii="Georgia" w:hAnsi="Georgia"/>
                <w:u w:val="single"/>
              </w:rPr>
              <w:t>EmployeeID</w:t>
            </w:r>
            <w:proofErr w:type="spellEnd"/>
          </w:p>
        </w:tc>
        <w:tc>
          <w:tcPr>
            <w:tcW w:w="1870" w:type="dxa"/>
          </w:tcPr>
          <w:p w14:paraId="66C8D3FA" w14:textId="5C7E8509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of the employee</w:t>
            </w:r>
          </w:p>
        </w:tc>
        <w:tc>
          <w:tcPr>
            <w:tcW w:w="1870" w:type="dxa"/>
          </w:tcPr>
          <w:p w14:paraId="4178FCFB" w14:textId="27A76947" w:rsidR="006C7738" w:rsidRP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598DF6E2" w14:textId="7CC2859B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14:paraId="364523CE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6F344FF2" w14:textId="77777777" w:rsidTr="006C7738">
        <w:tc>
          <w:tcPr>
            <w:tcW w:w="1870" w:type="dxa"/>
          </w:tcPr>
          <w:p w14:paraId="37F739DF" w14:textId="4D8C7542" w:rsidR="006C7738" w:rsidRP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ApplicationID</w:t>
            </w:r>
            <w:proofErr w:type="spellEnd"/>
          </w:p>
        </w:tc>
        <w:tc>
          <w:tcPr>
            <w:tcW w:w="1870" w:type="dxa"/>
          </w:tcPr>
          <w:p w14:paraId="2273E6D2" w14:textId="50E714B8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of their application to their current position</w:t>
            </w:r>
          </w:p>
        </w:tc>
        <w:tc>
          <w:tcPr>
            <w:tcW w:w="1870" w:type="dxa"/>
          </w:tcPr>
          <w:p w14:paraId="536AD2B7" w14:textId="791D43FB" w:rsidR="006C7738" w:rsidRP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44229ACF" w14:textId="72C5E1BA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14:paraId="7E99D95A" w14:textId="019237F1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 – Application Table</w:t>
            </w:r>
          </w:p>
        </w:tc>
      </w:tr>
      <w:tr w:rsidR="006C7738" w14:paraId="2DE37E1E" w14:textId="77777777" w:rsidTr="006C7738">
        <w:tc>
          <w:tcPr>
            <w:tcW w:w="1870" w:type="dxa"/>
          </w:tcPr>
          <w:p w14:paraId="44EBF9AA" w14:textId="6178D3F8" w:rsidR="006C7738" w:rsidRP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LastName</w:t>
            </w:r>
            <w:proofErr w:type="spellEnd"/>
          </w:p>
        </w:tc>
        <w:tc>
          <w:tcPr>
            <w:tcW w:w="1870" w:type="dxa"/>
          </w:tcPr>
          <w:p w14:paraId="2BD5C740" w14:textId="7368AC81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Last name of the employee</w:t>
            </w:r>
          </w:p>
        </w:tc>
        <w:tc>
          <w:tcPr>
            <w:tcW w:w="1870" w:type="dxa"/>
          </w:tcPr>
          <w:p w14:paraId="4349A995" w14:textId="11AECD3F" w:rsidR="006C7738" w:rsidRP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7BFB8FF8" w14:textId="7A04B171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Sterling</w:t>
            </w:r>
          </w:p>
        </w:tc>
        <w:tc>
          <w:tcPr>
            <w:tcW w:w="1870" w:type="dxa"/>
          </w:tcPr>
          <w:p w14:paraId="7CCF0AEF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29CDB796" w14:textId="77777777" w:rsidTr="006C7738">
        <w:tc>
          <w:tcPr>
            <w:tcW w:w="1870" w:type="dxa"/>
          </w:tcPr>
          <w:p w14:paraId="0B6A1227" w14:textId="211827CD" w:rsidR="006C7738" w:rsidRP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MiddleName</w:t>
            </w:r>
            <w:proofErr w:type="spellEnd"/>
          </w:p>
        </w:tc>
        <w:tc>
          <w:tcPr>
            <w:tcW w:w="1870" w:type="dxa"/>
          </w:tcPr>
          <w:p w14:paraId="7F47200E" w14:textId="36BB9EBE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Middle name of the employee</w:t>
            </w:r>
          </w:p>
        </w:tc>
        <w:tc>
          <w:tcPr>
            <w:tcW w:w="1870" w:type="dxa"/>
          </w:tcPr>
          <w:p w14:paraId="66A5BAA3" w14:textId="56C5AC80" w:rsidR="006C7738" w:rsidRP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7EF5DB4C" w14:textId="78777D4B" w:rsidR="006C7738" w:rsidRP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Huger</w:t>
            </w:r>
          </w:p>
        </w:tc>
        <w:tc>
          <w:tcPr>
            <w:tcW w:w="1870" w:type="dxa"/>
          </w:tcPr>
          <w:p w14:paraId="38EAFBE1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71FA9C6F" w14:textId="77777777" w:rsidTr="006C7738">
        <w:tc>
          <w:tcPr>
            <w:tcW w:w="1870" w:type="dxa"/>
          </w:tcPr>
          <w:p w14:paraId="6E9A21C2" w14:textId="365034E7" w:rsid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FirstName</w:t>
            </w:r>
            <w:proofErr w:type="spellEnd"/>
          </w:p>
        </w:tc>
        <w:tc>
          <w:tcPr>
            <w:tcW w:w="1870" w:type="dxa"/>
          </w:tcPr>
          <w:p w14:paraId="2A0E0EDB" w14:textId="3E0A4F05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First name of the employee</w:t>
            </w:r>
          </w:p>
        </w:tc>
        <w:tc>
          <w:tcPr>
            <w:tcW w:w="1870" w:type="dxa"/>
          </w:tcPr>
          <w:p w14:paraId="785CB94D" w14:textId="0A6FB3D4" w:rsid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183DC5B2" w14:textId="7A5274A0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Elizabeth</w:t>
            </w:r>
          </w:p>
        </w:tc>
        <w:tc>
          <w:tcPr>
            <w:tcW w:w="1870" w:type="dxa"/>
          </w:tcPr>
          <w:p w14:paraId="14D607EC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08DE3809" w14:textId="77777777" w:rsidTr="006C7738">
        <w:tc>
          <w:tcPr>
            <w:tcW w:w="1870" w:type="dxa"/>
          </w:tcPr>
          <w:p w14:paraId="19CDDC87" w14:textId="50187707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SSN</w:t>
            </w:r>
          </w:p>
        </w:tc>
        <w:tc>
          <w:tcPr>
            <w:tcW w:w="1870" w:type="dxa"/>
          </w:tcPr>
          <w:p w14:paraId="0991D5CD" w14:textId="559B3101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Social Security Number of the employee</w:t>
            </w:r>
          </w:p>
        </w:tc>
        <w:tc>
          <w:tcPr>
            <w:tcW w:w="1870" w:type="dxa"/>
          </w:tcPr>
          <w:p w14:paraId="3AC3DA23" w14:textId="3DB3D346" w:rsid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12)</w:t>
            </w:r>
          </w:p>
        </w:tc>
        <w:tc>
          <w:tcPr>
            <w:tcW w:w="1870" w:type="dxa"/>
          </w:tcPr>
          <w:p w14:paraId="06944131" w14:textId="36BCEB17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123-45-6789</w:t>
            </w:r>
          </w:p>
        </w:tc>
        <w:tc>
          <w:tcPr>
            <w:tcW w:w="1870" w:type="dxa"/>
          </w:tcPr>
          <w:p w14:paraId="0095AB6D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0C2F111B" w14:textId="77777777" w:rsidTr="006C7738">
        <w:tc>
          <w:tcPr>
            <w:tcW w:w="1870" w:type="dxa"/>
          </w:tcPr>
          <w:p w14:paraId="13F8C572" w14:textId="04AFF6C7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DOB</w:t>
            </w:r>
          </w:p>
        </w:tc>
        <w:tc>
          <w:tcPr>
            <w:tcW w:w="1870" w:type="dxa"/>
          </w:tcPr>
          <w:p w14:paraId="49BB67C0" w14:textId="6D9AEC15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Birth date of the employee</w:t>
            </w:r>
          </w:p>
        </w:tc>
        <w:tc>
          <w:tcPr>
            <w:tcW w:w="1870" w:type="dxa"/>
          </w:tcPr>
          <w:p w14:paraId="35881993" w14:textId="6B5FDFE1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DATETIME</w:t>
            </w:r>
          </w:p>
        </w:tc>
        <w:tc>
          <w:tcPr>
            <w:tcW w:w="1870" w:type="dxa"/>
          </w:tcPr>
          <w:p w14:paraId="4149FAAA" w14:textId="581CBD7D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10-06-94</w:t>
            </w:r>
          </w:p>
        </w:tc>
        <w:tc>
          <w:tcPr>
            <w:tcW w:w="1870" w:type="dxa"/>
          </w:tcPr>
          <w:p w14:paraId="4E221291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509F2558" w14:textId="77777777" w:rsidTr="006C7738">
        <w:tc>
          <w:tcPr>
            <w:tcW w:w="1870" w:type="dxa"/>
          </w:tcPr>
          <w:p w14:paraId="6AE1E203" w14:textId="04688587" w:rsid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HireDate</w:t>
            </w:r>
            <w:proofErr w:type="spellEnd"/>
          </w:p>
        </w:tc>
        <w:tc>
          <w:tcPr>
            <w:tcW w:w="1870" w:type="dxa"/>
          </w:tcPr>
          <w:p w14:paraId="76A879A8" w14:textId="38D73661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Data the employee was hired</w:t>
            </w:r>
          </w:p>
        </w:tc>
        <w:tc>
          <w:tcPr>
            <w:tcW w:w="1870" w:type="dxa"/>
          </w:tcPr>
          <w:p w14:paraId="385029E1" w14:textId="334DF2C4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DATETIME</w:t>
            </w:r>
          </w:p>
        </w:tc>
        <w:tc>
          <w:tcPr>
            <w:tcW w:w="1870" w:type="dxa"/>
          </w:tcPr>
          <w:p w14:paraId="76635C59" w14:textId="506726A3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2-16-18</w:t>
            </w:r>
          </w:p>
        </w:tc>
        <w:tc>
          <w:tcPr>
            <w:tcW w:w="1870" w:type="dxa"/>
          </w:tcPr>
          <w:p w14:paraId="5CDACAB3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4078473B" w14:textId="77777777" w:rsidTr="006C7738">
        <w:tc>
          <w:tcPr>
            <w:tcW w:w="1870" w:type="dxa"/>
          </w:tcPr>
          <w:p w14:paraId="5EFC4BAE" w14:textId="61517A9F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Company</w:t>
            </w:r>
          </w:p>
        </w:tc>
        <w:tc>
          <w:tcPr>
            <w:tcW w:w="1870" w:type="dxa"/>
          </w:tcPr>
          <w:p w14:paraId="0FF02862" w14:textId="0DDA1DF3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Company where they are employed</w:t>
            </w:r>
          </w:p>
        </w:tc>
        <w:tc>
          <w:tcPr>
            <w:tcW w:w="1870" w:type="dxa"/>
          </w:tcPr>
          <w:p w14:paraId="0B49E6BC" w14:textId="03BBB43F" w:rsid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20)</w:t>
            </w:r>
          </w:p>
        </w:tc>
        <w:tc>
          <w:tcPr>
            <w:tcW w:w="1870" w:type="dxa"/>
          </w:tcPr>
          <w:p w14:paraId="2D257771" w14:textId="52FE7481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Southern Methodist University</w:t>
            </w:r>
          </w:p>
        </w:tc>
        <w:tc>
          <w:tcPr>
            <w:tcW w:w="1870" w:type="dxa"/>
          </w:tcPr>
          <w:p w14:paraId="1163E5EC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372C32B8" w14:textId="77777777" w:rsidTr="006C7738">
        <w:tc>
          <w:tcPr>
            <w:tcW w:w="1870" w:type="dxa"/>
          </w:tcPr>
          <w:p w14:paraId="21500066" w14:textId="35A27B56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Location</w:t>
            </w:r>
          </w:p>
        </w:tc>
        <w:tc>
          <w:tcPr>
            <w:tcW w:w="1870" w:type="dxa"/>
          </w:tcPr>
          <w:p w14:paraId="152C0F6A" w14:textId="76BEAAE2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Location of the company</w:t>
            </w:r>
          </w:p>
        </w:tc>
        <w:tc>
          <w:tcPr>
            <w:tcW w:w="1870" w:type="dxa"/>
          </w:tcPr>
          <w:p w14:paraId="56581E7D" w14:textId="0BAE942B" w:rsid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20)</w:t>
            </w:r>
          </w:p>
        </w:tc>
        <w:tc>
          <w:tcPr>
            <w:tcW w:w="1870" w:type="dxa"/>
          </w:tcPr>
          <w:p w14:paraId="0D96781B" w14:textId="4376F709" w:rsidR="006C7738" w:rsidRDefault="006C7738">
            <w:pPr>
              <w:rPr>
                <w:rFonts w:ascii="Georgia" w:hAnsi="Georgia"/>
              </w:rPr>
            </w:pPr>
            <w:proofErr w:type="spellStart"/>
            <w:proofErr w:type="gramStart"/>
            <w:r>
              <w:rPr>
                <w:rFonts w:ascii="Georgia" w:hAnsi="Georgia"/>
              </w:rPr>
              <w:t>Dallas,TX</w:t>
            </w:r>
            <w:proofErr w:type="spellEnd"/>
            <w:proofErr w:type="gramEnd"/>
          </w:p>
        </w:tc>
        <w:tc>
          <w:tcPr>
            <w:tcW w:w="1870" w:type="dxa"/>
          </w:tcPr>
          <w:p w14:paraId="608A5D5A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6C7738" w14:paraId="26C363FA" w14:textId="77777777" w:rsidTr="006C7738">
        <w:tc>
          <w:tcPr>
            <w:tcW w:w="1870" w:type="dxa"/>
          </w:tcPr>
          <w:p w14:paraId="52E4B86A" w14:textId="30DF40EB" w:rsidR="006C7738" w:rsidRDefault="006C773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JobTitle</w:t>
            </w:r>
            <w:proofErr w:type="spellEnd"/>
          </w:p>
        </w:tc>
        <w:tc>
          <w:tcPr>
            <w:tcW w:w="1870" w:type="dxa"/>
          </w:tcPr>
          <w:p w14:paraId="2B83A728" w14:textId="7FCA3BB4" w:rsidR="006C7738" w:rsidRDefault="006C773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Title of the employee</w:t>
            </w:r>
          </w:p>
        </w:tc>
        <w:tc>
          <w:tcPr>
            <w:tcW w:w="1870" w:type="dxa"/>
          </w:tcPr>
          <w:p w14:paraId="74B06B8A" w14:textId="0C615B69" w:rsidR="006C7738" w:rsidRDefault="006C773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40)</w:t>
            </w:r>
          </w:p>
        </w:tc>
        <w:tc>
          <w:tcPr>
            <w:tcW w:w="1870" w:type="dxa"/>
          </w:tcPr>
          <w:p w14:paraId="2F1A8E4F" w14:textId="4BFC418F" w:rsidR="006C773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Data Scientist</w:t>
            </w:r>
          </w:p>
        </w:tc>
        <w:tc>
          <w:tcPr>
            <w:tcW w:w="1870" w:type="dxa"/>
          </w:tcPr>
          <w:p w14:paraId="28D24C3C" w14:textId="77777777" w:rsidR="006C7738" w:rsidRPr="006C7738" w:rsidRDefault="006C7738">
            <w:pPr>
              <w:rPr>
                <w:rFonts w:ascii="Georgia" w:hAnsi="Georgia"/>
              </w:rPr>
            </w:pPr>
          </w:p>
        </w:tc>
      </w:tr>
      <w:tr w:rsidR="00E100A8" w14:paraId="0BD72498" w14:textId="77777777" w:rsidTr="006C7738">
        <w:tc>
          <w:tcPr>
            <w:tcW w:w="1870" w:type="dxa"/>
          </w:tcPr>
          <w:p w14:paraId="6ABF4BD5" w14:textId="57A38DB8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CandidateID</w:t>
            </w:r>
          </w:p>
        </w:tc>
        <w:tc>
          <w:tcPr>
            <w:tcW w:w="1870" w:type="dxa"/>
          </w:tcPr>
          <w:p w14:paraId="47CD1108" w14:textId="3880B605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from when they were still a candidate for the job</w:t>
            </w:r>
          </w:p>
        </w:tc>
        <w:tc>
          <w:tcPr>
            <w:tcW w:w="1870" w:type="dxa"/>
          </w:tcPr>
          <w:p w14:paraId="211333E7" w14:textId="3CD3A00E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70" w:type="dxa"/>
          </w:tcPr>
          <w:p w14:paraId="78BAF025" w14:textId="1DB00271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870" w:type="dxa"/>
          </w:tcPr>
          <w:p w14:paraId="369BA35E" w14:textId="0E980803" w:rsidR="00E100A8" w:rsidRPr="006C773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Yes – Candidate Table</w:t>
            </w:r>
          </w:p>
        </w:tc>
      </w:tr>
    </w:tbl>
    <w:p w14:paraId="1C2AE60E" w14:textId="26766DD4" w:rsidR="009961FF" w:rsidRDefault="009961FF">
      <w:pPr>
        <w:rPr>
          <w:rFonts w:ascii="Georgia" w:hAnsi="Georgia"/>
          <w:i/>
        </w:rPr>
      </w:pPr>
    </w:p>
    <w:p w14:paraId="34C87191" w14:textId="7AB7DB8B" w:rsidR="009961FF" w:rsidRDefault="009961FF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Requisition: </w:t>
      </w:r>
      <w:r w:rsidR="00E100A8">
        <w:rPr>
          <w:rFonts w:ascii="Georgia" w:hAnsi="Georgia"/>
          <w:i/>
        </w:rPr>
        <w:t xml:space="preserve">This table contains information regarding the job requirements and the job itself.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5"/>
        <w:gridCol w:w="1825"/>
        <w:gridCol w:w="1866"/>
        <w:gridCol w:w="1833"/>
        <w:gridCol w:w="1781"/>
      </w:tblGrid>
      <w:tr w:rsidR="00E100A8" w14:paraId="40DB1A0D" w14:textId="77777777" w:rsidTr="00E100A8">
        <w:trPr>
          <w:trHeight w:val="305"/>
        </w:trPr>
        <w:tc>
          <w:tcPr>
            <w:tcW w:w="2045" w:type="dxa"/>
          </w:tcPr>
          <w:p w14:paraId="0BB5D7B0" w14:textId="59AED98F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Attribute</w:t>
            </w:r>
          </w:p>
        </w:tc>
        <w:tc>
          <w:tcPr>
            <w:tcW w:w="1825" w:type="dxa"/>
          </w:tcPr>
          <w:p w14:paraId="5A202A84" w14:textId="23DD294E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Description</w:t>
            </w:r>
          </w:p>
        </w:tc>
        <w:tc>
          <w:tcPr>
            <w:tcW w:w="1866" w:type="dxa"/>
          </w:tcPr>
          <w:p w14:paraId="1F0BF0E8" w14:textId="76864D74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Type</w:t>
            </w:r>
          </w:p>
        </w:tc>
        <w:tc>
          <w:tcPr>
            <w:tcW w:w="1833" w:type="dxa"/>
          </w:tcPr>
          <w:p w14:paraId="2825BDCA" w14:textId="19565D38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Example</w:t>
            </w:r>
          </w:p>
        </w:tc>
        <w:tc>
          <w:tcPr>
            <w:tcW w:w="1781" w:type="dxa"/>
          </w:tcPr>
          <w:p w14:paraId="4AEEA920" w14:textId="2142ED69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Foreign Key?</w:t>
            </w:r>
          </w:p>
        </w:tc>
      </w:tr>
      <w:tr w:rsidR="00E100A8" w14:paraId="3E66DDFF" w14:textId="77777777" w:rsidTr="00E100A8">
        <w:tc>
          <w:tcPr>
            <w:tcW w:w="2045" w:type="dxa"/>
          </w:tcPr>
          <w:p w14:paraId="30832E01" w14:textId="1F9A943D"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RequisitionID</w:t>
            </w:r>
            <w:proofErr w:type="spellEnd"/>
          </w:p>
        </w:tc>
        <w:tc>
          <w:tcPr>
            <w:tcW w:w="1825" w:type="dxa"/>
          </w:tcPr>
          <w:p w14:paraId="3388A891" w14:textId="08359964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Unique ID for the job position</w:t>
            </w:r>
          </w:p>
        </w:tc>
        <w:tc>
          <w:tcPr>
            <w:tcW w:w="1866" w:type="dxa"/>
          </w:tcPr>
          <w:p w14:paraId="1CB7921A" w14:textId="0B4A51C5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10)</w:t>
            </w:r>
          </w:p>
        </w:tc>
        <w:tc>
          <w:tcPr>
            <w:tcW w:w="1833" w:type="dxa"/>
          </w:tcPr>
          <w:p w14:paraId="496CB79A" w14:textId="3D2FAE23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1234567890</w:t>
            </w:r>
          </w:p>
        </w:tc>
        <w:tc>
          <w:tcPr>
            <w:tcW w:w="1781" w:type="dxa"/>
          </w:tcPr>
          <w:p w14:paraId="6ACC65B6" w14:textId="77777777" w:rsidR="00E100A8" w:rsidRDefault="00E100A8">
            <w:pPr>
              <w:rPr>
                <w:rFonts w:ascii="Georgia" w:hAnsi="Georgia"/>
              </w:rPr>
            </w:pPr>
          </w:p>
        </w:tc>
      </w:tr>
      <w:tr w:rsidR="00E100A8" w14:paraId="096E5DF5" w14:textId="77777777" w:rsidTr="00E100A8">
        <w:tc>
          <w:tcPr>
            <w:tcW w:w="2045" w:type="dxa"/>
          </w:tcPr>
          <w:p w14:paraId="0B5F4240" w14:textId="693837B3"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JobTitle</w:t>
            </w:r>
            <w:proofErr w:type="spellEnd"/>
          </w:p>
        </w:tc>
        <w:tc>
          <w:tcPr>
            <w:tcW w:w="1825" w:type="dxa"/>
          </w:tcPr>
          <w:p w14:paraId="607D5715" w14:textId="50DB4000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Specific Job Title</w:t>
            </w:r>
          </w:p>
        </w:tc>
        <w:tc>
          <w:tcPr>
            <w:tcW w:w="1866" w:type="dxa"/>
          </w:tcPr>
          <w:p w14:paraId="4382A58F" w14:textId="3206FB16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33" w:type="dxa"/>
          </w:tcPr>
          <w:p w14:paraId="06162C21" w14:textId="06332502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Data Scientist</w:t>
            </w:r>
          </w:p>
        </w:tc>
        <w:tc>
          <w:tcPr>
            <w:tcW w:w="1781" w:type="dxa"/>
          </w:tcPr>
          <w:p w14:paraId="1BA7A4EA" w14:textId="77777777" w:rsidR="00E100A8" w:rsidRDefault="00E100A8">
            <w:pPr>
              <w:rPr>
                <w:rFonts w:ascii="Georgia" w:hAnsi="Georgia"/>
              </w:rPr>
            </w:pPr>
          </w:p>
        </w:tc>
      </w:tr>
      <w:tr w:rsidR="00E100A8" w14:paraId="20D537A2" w14:textId="77777777" w:rsidTr="00E100A8">
        <w:tc>
          <w:tcPr>
            <w:tcW w:w="2045" w:type="dxa"/>
          </w:tcPr>
          <w:p w14:paraId="6A173547" w14:textId="731F6B81"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JobDescription</w:t>
            </w:r>
            <w:proofErr w:type="spellEnd"/>
          </w:p>
        </w:tc>
        <w:tc>
          <w:tcPr>
            <w:tcW w:w="1825" w:type="dxa"/>
          </w:tcPr>
          <w:p w14:paraId="1763C441" w14:textId="176C3365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General description of the job</w:t>
            </w:r>
          </w:p>
        </w:tc>
        <w:tc>
          <w:tcPr>
            <w:tcW w:w="1866" w:type="dxa"/>
          </w:tcPr>
          <w:p w14:paraId="696CB4D2" w14:textId="2CFC632A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33" w:type="dxa"/>
          </w:tcPr>
          <w:p w14:paraId="0A61D9DF" w14:textId="58CA20C8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This job entails….</w:t>
            </w:r>
          </w:p>
        </w:tc>
        <w:tc>
          <w:tcPr>
            <w:tcW w:w="1781" w:type="dxa"/>
          </w:tcPr>
          <w:p w14:paraId="66F003F8" w14:textId="77777777" w:rsidR="00E100A8" w:rsidRDefault="00E100A8">
            <w:pPr>
              <w:rPr>
                <w:rFonts w:ascii="Georgia" w:hAnsi="Georgia"/>
              </w:rPr>
            </w:pPr>
          </w:p>
        </w:tc>
      </w:tr>
      <w:tr w:rsidR="00E100A8" w14:paraId="1CBB54BF" w14:textId="77777777" w:rsidTr="00E100A8">
        <w:trPr>
          <w:trHeight w:val="224"/>
        </w:trPr>
        <w:tc>
          <w:tcPr>
            <w:tcW w:w="2045" w:type="dxa"/>
          </w:tcPr>
          <w:p w14:paraId="2EC402F7" w14:textId="5D58744B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Exempt</w:t>
            </w:r>
          </w:p>
        </w:tc>
        <w:tc>
          <w:tcPr>
            <w:tcW w:w="1825" w:type="dxa"/>
          </w:tcPr>
          <w:p w14:paraId="30B291A7" w14:textId="77777777" w:rsidR="00E100A8" w:rsidRDefault="00E100A8">
            <w:pPr>
              <w:rPr>
                <w:rFonts w:ascii="Georgia" w:hAnsi="Georgia"/>
              </w:rPr>
            </w:pPr>
          </w:p>
        </w:tc>
        <w:tc>
          <w:tcPr>
            <w:tcW w:w="1866" w:type="dxa"/>
          </w:tcPr>
          <w:p w14:paraId="4D8A77ED" w14:textId="257240B5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33" w:type="dxa"/>
          </w:tcPr>
          <w:p w14:paraId="5427AB25" w14:textId="77777777" w:rsidR="00E100A8" w:rsidRDefault="00E100A8">
            <w:pPr>
              <w:rPr>
                <w:rFonts w:ascii="Georgia" w:hAnsi="Georgia"/>
              </w:rPr>
            </w:pPr>
          </w:p>
        </w:tc>
        <w:tc>
          <w:tcPr>
            <w:tcW w:w="1781" w:type="dxa"/>
          </w:tcPr>
          <w:p w14:paraId="10DD8170" w14:textId="77777777" w:rsidR="00E100A8" w:rsidRDefault="00E100A8">
            <w:pPr>
              <w:rPr>
                <w:rFonts w:ascii="Georgia" w:hAnsi="Georgia"/>
              </w:rPr>
            </w:pPr>
          </w:p>
        </w:tc>
      </w:tr>
      <w:tr w:rsidR="00E100A8" w14:paraId="72C57DF6" w14:textId="77777777" w:rsidTr="00E100A8">
        <w:trPr>
          <w:trHeight w:val="224"/>
        </w:trPr>
        <w:tc>
          <w:tcPr>
            <w:tcW w:w="2045" w:type="dxa"/>
          </w:tcPr>
          <w:p w14:paraId="411D9689" w14:textId="11C3AB09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Location</w:t>
            </w:r>
          </w:p>
        </w:tc>
        <w:tc>
          <w:tcPr>
            <w:tcW w:w="1825" w:type="dxa"/>
          </w:tcPr>
          <w:p w14:paraId="2724CEC1" w14:textId="78C7A47D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Location of the job </w:t>
            </w:r>
          </w:p>
        </w:tc>
        <w:tc>
          <w:tcPr>
            <w:tcW w:w="1866" w:type="dxa"/>
          </w:tcPr>
          <w:p w14:paraId="4A1C80D4" w14:textId="2E3F6771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33" w:type="dxa"/>
          </w:tcPr>
          <w:p w14:paraId="42872021" w14:textId="51702115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Dallas, TX</w:t>
            </w:r>
          </w:p>
        </w:tc>
        <w:tc>
          <w:tcPr>
            <w:tcW w:w="1781" w:type="dxa"/>
          </w:tcPr>
          <w:p w14:paraId="54E86708" w14:textId="77777777" w:rsidR="00E100A8" w:rsidRDefault="00E100A8">
            <w:pPr>
              <w:rPr>
                <w:rFonts w:ascii="Georgia" w:hAnsi="Georgia"/>
              </w:rPr>
            </w:pPr>
          </w:p>
        </w:tc>
      </w:tr>
      <w:tr w:rsidR="00E100A8" w14:paraId="749884AB" w14:textId="77777777" w:rsidTr="00E100A8">
        <w:trPr>
          <w:trHeight w:val="224"/>
        </w:trPr>
        <w:tc>
          <w:tcPr>
            <w:tcW w:w="2045" w:type="dxa"/>
          </w:tcPr>
          <w:p w14:paraId="420CF2BE" w14:textId="1A267C6D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Company</w:t>
            </w:r>
          </w:p>
        </w:tc>
        <w:tc>
          <w:tcPr>
            <w:tcW w:w="1825" w:type="dxa"/>
          </w:tcPr>
          <w:p w14:paraId="05C93F6A" w14:textId="51800F14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Company where the job is held</w:t>
            </w:r>
          </w:p>
        </w:tc>
        <w:tc>
          <w:tcPr>
            <w:tcW w:w="1866" w:type="dxa"/>
          </w:tcPr>
          <w:p w14:paraId="14927790" w14:textId="665E8314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33" w:type="dxa"/>
          </w:tcPr>
          <w:p w14:paraId="52018FAD" w14:textId="52D77ABE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Southern </w:t>
            </w:r>
            <w:proofErr w:type="spellStart"/>
            <w:r>
              <w:rPr>
                <w:rFonts w:ascii="Georgia" w:hAnsi="Georgia"/>
              </w:rPr>
              <w:t>Methodisty</w:t>
            </w:r>
            <w:proofErr w:type="spellEnd"/>
            <w:r>
              <w:rPr>
                <w:rFonts w:ascii="Georgia" w:hAnsi="Georgia"/>
              </w:rPr>
              <w:t xml:space="preserve"> University</w:t>
            </w:r>
          </w:p>
        </w:tc>
        <w:tc>
          <w:tcPr>
            <w:tcW w:w="1781" w:type="dxa"/>
          </w:tcPr>
          <w:p w14:paraId="20F1BAD0" w14:textId="77777777" w:rsidR="00E100A8" w:rsidRDefault="00E100A8">
            <w:pPr>
              <w:rPr>
                <w:rFonts w:ascii="Georgia" w:hAnsi="Georgia"/>
              </w:rPr>
            </w:pPr>
          </w:p>
        </w:tc>
      </w:tr>
      <w:tr w:rsidR="00E100A8" w14:paraId="3D3BCAAD" w14:textId="77777777" w:rsidTr="00E100A8">
        <w:trPr>
          <w:trHeight w:val="224"/>
        </w:trPr>
        <w:tc>
          <w:tcPr>
            <w:tcW w:w="2045" w:type="dxa"/>
          </w:tcPr>
          <w:p w14:paraId="557C80D0" w14:textId="39DB1881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Salary</w:t>
            </w:r>
          </w:p>
        </w:tc>
        <w:tc>
          <w:tcPr>
            <w:tcW w:w="1825" w:type="dxa"/>
          </w:tcPr>
          <w:p w14:paraId="24669FC7" w14:textId="2547D58C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Salary </w:t>
            </w:r>
            <w:proofErr w:type="spellStart"/>
            <w:r>
              <w:rPr>
                <w:rFonts w:ascii="Georgia" w:hAnsi="Georgia"/>
              </w:rPr>
              <w:t>fo</w:t>
            </w:r>
            <w:proofErr w:type="spellEnd"/>
            <w:r>
              <w:rPr>
                <w:rFonts w:ascii="Georgia" w:hAnsi="Georgia"/>
              </w:rPr>
              <w:t xml:space="preserve"> the job</w:t>
            </w:r>
          </w:p>
        </w:tc>
        <w:tc>
          <w:tcPr>
            <w:tcW w:w="1866" w:type="dxa"/>
          </w:tcPr>
          <w:p w14:paraId="100C6492" w14:textId="6D36E011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33" w:type="dxa"/>
          </w:tcPr>
          <w:p w14:paraId="467AEF42" w14:textId="6D3EEC73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$70,000</w:t>
            </w:r>
          </w:p>
        </w:tc>
        <w:tc>
          <w:tcPr>
            <w:tcW w:w="1781" w:type="dxa"/>
          </w:tcPr>
          <w:p w14:paraId="753995FC" w14:textId="77777777" w:rsidR="00E100A8" w:rsidRDefault="00E100A8">
            <w:pPr>
              <w:rPr>
                <w:rFonts w:ascii="Georgia" w:hAnsi="Georgia"/>
              </w:rPr>
            </w:pPr>
          </w:p>
        </w:tc>
      </w:tr>
      <w:tr w:rsidR="00E100A8" w14:paraId="08837E2B" w14:textId="77777777" w:rsidTr="00E100A8">
        <w:trPr>
          <w:trHeight w:val="224"/>
        </w:trPr>
        <w:tc>
          <w:tcPr>
            <w:tcW w:w="2045" w:type="dxa"/>
          </w:tcPr>
          <w:p w14:paraId="1321853F" w14:textId="378BDF8F"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ExperienceLevel</w:t>
            </w:r>
            <w:proofErr w:type="spellEnd"/>
          </w:p>
        </w:tc>
        <w:tc>
          <w:tcPr>
            <w:tcW w:w="1825" w:type="dxa"/>
          </w:tcPr>
          <w:p w14:paraId="08017032" w14:textId="0C0C43AC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Experience Required</w:t>
            </w:r>
          </w:p>
        </w:tc>
        <w:tc>
          <w:tcPr>
            <w:tcW w:w="1866" w:type="dxa"/>
          </w:tcPr>
          <w:p w14:paraId="3A39EB62" w14:textId="4D02B5E6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33" w:type="dxa"/>
          </w:tcPr>
          <w:p w14:paraId="5B07D170" w14:textId="5626C804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3 </w:t>
            </w:r>
            <w:proofErr w:type="spellStart"/>
            <w:proofErr w:type="gramStart"/>
            <w:r>
              <w:rPr>
                <w:rFonts w:ascii="Georgia" w:hAnsi="Georgia"/>
              </w:rPr>
              <w:t>years</w:t>
            </w:r>
            <w:proofErr w:type="gramEnd"/>
            <w:r>
              <w:rPr>
                <w:rFonts w:ascii="Georgia" w:hAnsi="Georgia"/>
              </w:rPr>
              <w:t xml:space="preserve"> experience</w:t>
            </w:r>
            <w:proofErr w:type="spellEnd"/>
            <w:r>
              <w:rPr>
                <w:rFonts w:ascii="Georgia" w:hAnsi="Georgia"/>
              </w:rPr>
              <w:t xml:space="preserve"> as a data scientist</w:t>
            </w:r>
          </w:p>
        </w:tc>
        <w:tc>
          <w:tcPr>
            <w:tcW w:w="1781" w:type="dxa"/>
          </w:tcPr>
          <w:p w14:paraId="55FA906D" w14:textId="77777777" w:rsidR="00E100A8" w:rsidRDefault="00E100A8">
            <w:pPr>
              <w:rPr>
                <w:rFonts w:ascii="Georgia" w:hAnsi="Georgia"/>
              </w:rPr>
            </w:pPr>
          </w:p>
        </w:tc>
      </w:tr>
      <w:tr w:rsidR="00E100A8" w14:paraId="0FC2EA8F" w14:textId="77777777" w:rsidTr="00E100A8">
        <w:trPr>
          <w:trHeight w:val="224"/>
        </w:trPr>
        <w:tc>
          <w:tcPr>
            <w:tcW w:w="2045" w:type="dxa"/>
          </w:tcPr>
          <w:p w14:paraId="02713773" w14:textId="653792A1"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PostingJobBoard</w:t>
            </w:r>
            <w:proofErr w:type="spellEnd"/>
          </w:p>
        </w:tc>
        <w:tc>
          <w:tcPr>
            <w:tcW w:w="1825" w:type="dxa"/>
          </w:tcPr>
          <w:p w14:paraId="4C68EBFA" w14:textId="2001109E" w:rsidR="00E100A8" w:rsidRDefault="00E100A8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Where is this job posted</w:t>
            </w:r>
          </w:p>
        </w:tc>
        <w:tc>
          <w:tcPr>
            <w:tcW w:w="1866" w:type="dxa"/>
          </w:tcPr>
          <w:p w14:paraId="7031AE4F" w14:textId="6415836D" w:rsidR="00E100A8" w:rsidRDefault="00E100A8">
            <w:pPr>
              <w:rPr>
                <w:rFonts w:ascii="Georgia" w:hAnsi="Georgia"/>
              </w:rPr>
            </w:pPr>
            <w:proofErr w:type="gramStart"/>
            <w:r>
              <w:rPr>
                <w:rFonts w:ascii="Georgia" w:hAnsi="Georgia"/>
              </w:rPr>
              <w:t>VARCHAR(</w:t>
            </w:r>
            <w:proofErr w:type="gramEnd"/>
            <w:r>
              <w:rPr>
                <w:rFonts w:ascii="Georgia" w:hAnsi="Georgia"/>
              </w:rPr>
              <w:t>45)</w:t>
            </w:r>
          </w:p>
        </w:tc>
        <w:tc>
          <w:tcPr>
            <w:tcW w:w="1833" w:type="dxa"/>
          </w:tcPr>
          <w:p w14:paraId="3CF91166" w14:textId="285FCDEE" w:rsidR="00E100A8" w:rsidRDefault="00E100A8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GlassDoor</w:t>
            </w:r>
            <w:proofErr w:type="spellEnd"/>
          </w:p>
        </w:tc>
        <w:tc>
          <w:tcPr>
            <w:tcW w:w="1781" w:type="dxa"/>
          </w:tcPr>
          <w:p w14:paraId="3A1D43E8" w14:textId="77777777" w:rsidR="00E100A8" w:rsidRDefault="00E100A8">
            <w:pPr>
              <w:rPr>
                <w:rFonts w:ascii="Georgia" w:hAnsi="Georgia"/>
              </w:rPr>
            </w:pPr>
          </w:p>
        </w:tc>
      </w:tr>
    </w:tbl>
    <w:p w14:paraId="7A6E61E6" w14:textId="77777777" w:rsidR="00E100A8" w:rsidRPr="00E100A8" w:rsidRDefault="00E100A8">
      <w:pPr>
        <w:rPr>
          <w:rFonts w:ascii="Georgia" w:hAnsi="Georgia"/>
        </w:rPr>
      </w:pPr>
    </w:p>
    <w:p w14:paraId="286022CD" w14:textId="0B23E293" w:rsidR="00E100A8" w:rsidRDefault="00E100A8">
      <w:pPr>
        <w:rPr>
          <w:rFonts w:ascii="Georgia" w:hAnsi="Georgia"/>
          <w:i/>
        </w:rPr>
      </w:pPr>
      <w:r>
        <w:rPr>
          <w:rFonts w:ascii="Georgia" w:hAnsi="Georgia"/>
          <w:i/>
        </w:rPr>
        <w:t>PWE:</w:t>
      </w:r>
    </w:p>
    <w:p w14:paraId="08B99049" w14:textId="77777777" w:rsidR="009961FF" w:rsidRDefault="009961FF">
      <w:pPr>
        <w:rPr>
          <w:rFonts w:ascii="Georgia" w:hAnsi="Georgia"/>
          <w:i/>
        </w:rPr>
      </w:pPr>
    </w:p>
    <w:p w14:paraId="51E0F45F" w14:textId="77777777" w:rsidR="009961FF" w:rsidRDefault="009961FF">
      <w:pPr>
        <w:rPr>
          <w:rFonts w:ascii="Georgia" w:hAnsi="Georgia"/>
          <w:b/>
        </w:rPr>
      </w:pPr>
      <w:r>
        <w:rPr>
          <w:rFonts w:ascii="Georgia" w:hAnsi="Georgia"/>
          <w:b/>
        </w:rPr>
        <w:t>Tables Example Data:</w:t>
      </w:r>
    </w:p>
    <w:p w14:paraId="3E0BAEAA" w14:textId="77777777" w:rsidR="009961FF" w:rsidRDefault="009961FF">
      <w:pPr>
        <w:rPr>
          <w:rFonts w:ascii="Georgia" w:hAnsi="Georgia"/>
          <w:b/>
        </w:rPr>
      </w:pPr>
    </w:p>
    <w:p w14:paraId="6138748A" w14:textId="77777777" w:rsidR="009961FF" w:rsidRDefault="009961F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SQL Queries: </w:t>
      </w:r>
    </w:p>
    <w:p w14:paraId="4DDBC898" w14:textId="77777777" w:rsidR="009961FF" w:rsidRDefault="009961FF">
      <w:pPr>
        <w:rPr>
          <w:rFonts w:ascii="Georgia" w:hAnsi="Georgia"/>
          <w:b/>
        </w:rPr>
      </w:pPr>
    </w:p>
    <w:p w14:paraId="03AB4FBB" w14:textId="77777777" w:rsidR="009961FF" w:rsidRDefault="009961FF">
      <w:pPr>
        <w:rPr>
          <w:rFonts w:ascii="Georgia" w:hAnsi="Georgia"/>
          <w:b/>
        </w:rPr>
      </w:pPr>
      <w:r>
        <w:rPr>
          <w:rFonts w:ascii="Georgia" w:hAnsi="Georgia"/>
          <w:b/>
        </w:rPr>
        <w:t>Transactions implementation:</w:t>
      </w:r>
    </w:p>
    <w:p w14:paraId="5E1E6A9C" w14:textId="77777777" w:rsidR="009961FF" w:rsidRDefault="009961FF">
      <w:pPr>
        <w:rPr>
          <w:rFonts w:ascii="Georgia" w:hAnsi="Georgia"/>
          <w:b/>
        </w:rPr>
      </w:pPr>
    </w:p>
    <w:p w14:paraId="4FECCCEB" w14:textId="77777777" w:rsidR="009961FF" w:rsidRDefault="009961FF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4. </w:t>
      </w:r>
      <w:r w:rsidR="00FA551D">
        <w:rPr>
          <w:rFonts w:ascii="Georgia" w:hAnsi="Georgia"/>
          <w:b/>
          <w:sz w:val="28"/>
          <w:szCs w:val="28"/>
        </w:rPr>
        <w:t>Graphical User Interface</w:t>
      </w:r>
    </w:p>
    <w:p w14:paraId="4A7E42F0" w14:textId="77777777" w:rsidR="00FA551D" w:rsidRDefault="00FA551D">
      <w:pPr>
        <w:rPr>
          <w:rFonts w:ascii="Georgia" w:hAnsi="Georgia"/>
          <w:b/>
          <w:sz w:val="28"/>
          <w:szCs w:val="28"/>
        </w:rPr>
      </w:pPr>
    </w:p>
    <w:p w14:paraId="68DADCC8" w14:textId="77777777"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5. Class Diagram and Classes</w:t>
      </w:r>
    </w:p>
    <w:p w14:paraId="2F54DE91" w14:textId="77777777" w:rsidR="00FA551D" w:rsidRDefault="00FA551D">
      <w:pPr>
        <w:rPr>
          <w:rFonts w:ascii="Georgia" w:hAnsi="Georgia"/>
          <w:b/>
          <w:sz w:val="28"/>
          <w:szCs w:val="28"/>
        </w:rPr>
      </w:pPr>
    </w:p>
    <w:p w14:paraId="65EB2875" w14:textId="77777777"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6. Design Process</w:t>
      </w:r>
    </w:p>
    <w:p w14:paraId="097BEACC" w14:textId="77777777" w:rsidR="00FA551D" w:rsidRDefault="00FA551D">
      <w:pPr>
        <w:rPr>
          <w:rFonts w:ascii="Georgia" w:hAnsi="Georgia"/>
          <w:b/>
          <w:sz w:val="28"/>
          <w:szCs w:val="28"/>
        </w:rPr>
      </w:pPr>
    </w:p>
    <w:p w14:paraId="71EB42DD" w14:textId="77777777" w:rsidR="00FA551D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7. References</w:t>
      </w:r>
    </w:p>
    <w:p w14:paraId="6970FF4F" w14:textId="77777777" w:rsidR="00FA551D" w:rsidRDefault="00FA551D">
      <w:pPr>
        <w:rPr>
          <w:rFonts w:ascii="Georgia" w:hAnsi="Georgia"/>
          <w:b/>
          <w:sz w:val="28"/>
          <w:szCs w:val="28"/>
        </w:rPr>
      </w:pPr>
    </w:p>
    <w:p w14:paraId="2EFF709D" w14:textId="77777777" w:rsidR="00FA551D" w:rsidRPr="009961FF" w:rsidRDefault="00FA551D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8. Appendix</w:t>
      </w:r>
    </w:p>
    <w:sectPr w:rsidR="00FA551D" w:rsidRPr="009961FF" w:rsidSect="0018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B8"/>
    <w:rsid w:val="0004548C"/>
    <w:rsid w:val="001847D1"/>
    <w:rsid w:val="00286D07"/>
    <w:rsid w:val="002A1878"/>
    <w:rsid w:val="003E5EEF"/>
    <w:rsid w:val="006C7738"/>
    <w:rsid w:val="0074491F"/>
    <w:rsid w:val="008B5BFE"/>
    <w:rsid w:val="00957ADF"/>
    <w:rsid w:val="009961FF"/>
    <w:rsid w:val="00AB1C36"/>
    <w:rsid w:val="00BC660A"/>
    <w:rsid w:val="00BC7F79"/>
    <w:rsid w:val="00CA69F2"/>
    <w:rsid w:val="00E100A8"/>
    <w:rsid w:val="00EE005D"/>
    <w:rsid w:val="00EF10B8"/>
    <w:rsid w:val="00F0118A"/>
    <w:rsid w:val="00F27E36"/>
    <w:rsid w:val="00FA551D"/>
    <w:rsid w:val="00FC0375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A0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6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sterling@sm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635</Words>
  <Characters>3624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Sterling, Lizzy</dc:creator>
  <cp:keywords/>
  <dc:description/>
  <cp:lastModifiedBy>Sterling, Lizzy</cp:lastModifiedBy>
  <cp:revision>3</cp:revision>
  <dcterms:created xsi:type="dcterms:W3CDTF">2018-02-13T19:34:00Z</dcterms:created>
  <dcterms:modified xsi:type="dcterms:W3CDTF">2018-02-16T18:29:00Z</dcterms:modified>
</cp:coreProperties>
</file>